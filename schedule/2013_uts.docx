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proofErr w:type="spellStart"/>
      <w:r w:rsidRPr="00384AA3">
        <w:rPr>
          <w:b/>
          <w:sz w:val="20"/>
          <w:szCs w:val="20"/>
        </w:rPr>
        <w:t>_____________Р.В.Самсонов</w:t>
      </w:r>
      <w:proofErr w:type="spellEnd"/>
    </w:p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«04»   </w:t>
      </w:r>
      <w:r w:rsidR="007A0A3E">
        <w:rPr>
          <w:b/>
          <w:sz w:val="20"/>
          <w:szCs w:val="20"/>
        </w:rPr>
        <w:t>декабря</w:t>
      </w:r>
      <w:r>
        <w:rPr>
          <w:b/>
          <w:sz w:val="20"/>
          <w:szCs w:val="20"/>
        </w:rPr>
        <w:t xml:space="preserve">   201</w:t>
      </w:r>
      <w:r w:rsidRPr="003C44FC">
        <w:rPr>
          <w:b/>
          <w:sz w:val="20"/>
          <w:szCs w:val="20"/>
        </w:rPr>
        <w:t>3</w:t>
      </w:r>
      <w:r w:rsidRPr="00384AA3">
        <w:rPr>
          <w:b/>
          <w:sz w:val="20"/>
          <w:szCs w:val="20"/>
        </w:rPr>
        <w:t xml:space="preserve"> г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4C4C78" w:rsidRDefault="00FF2617" w:rsidP="004C4C78">
      <w:pPr>
        <w:jc w:val="center"/>
        <w:rPr>
          <w:b/>
          <w:sz w:val="28"/>
        </w:rPr>
      </w:pPr>
      <w:r>
        <w:rPr>
          <w:b/>
          <w:sz w:val="28"/>
        </w:rPr>
        <w:t>учебно-тренировочных сборов</w:t>
      </w:r>
      <w:r w:rsidR="004C4C78">
        <w:rPr>
          <w:b/>
          <w:sz w:val="28"/>
        </w:rPr>
        <w:t xml:space="preserve"> по ИНФОРМАТИКЕ</w:t>
      </w:r>
    </w:p>
    <w:p w:rsidR="004C4C78" w:rsidRDefault="00FF2617" w:rsidP="004C4C78">
      <w:pPr>
        <w:jc w:val="center"/>
        <w:rPr>
          <w:b/>
          <w:sz w:val="28"/>
        </w:rPr>
      </w:pPr>
      <w:r w:rsidRPr="003F5CCB">
        <w:rPr>
          <w:b/>
          <w:sz w:val="28"/>
        </w:rPr>
        <w:t>16</w:t>
      </w:r>
      <w:r w:rsidR="004C4C78">
        <w:rPr>
          <w:b/>
          <w:sz w:val="28"/>
        </w:rPr>
        <w:t xml:space="preserve"> </w:t>
      </w:r>
      <w:r w:rsidR="007A0A3E">
        <w:rPr>
          <w:b/>
          <w:sz w:val="28"/>
        </w:rPr>
        <w:t xml:space="preserve">ДЕКАБРЯ </w:t>
      </w:r>
      <w:r w:rsidR="004C4C78">
        <w:rPr>
          <w:b/>
          <w:sz w:val="28"/>
        </w:rPr>
        <w:t xml:space="preserve">по </w:t>
      </w:r>
      <w:r w:rsidR="0020304E" w:rsidRPr="003F5CCB">
        <w:rPr>
          <w:b/>
          <w:sz w:val="28"/>
        </w:rPr>
        <w:t xml:space="preserve">21 </w:t>
      </w:r>
      <w:r w:rsidR="007A0A3E">
        <w:rPr>
          <w:b/>
          <w:sz w:val="28"/>
        </w:rPr>
        <w:t>ДЕКАБРЯ</w:t>
      </w:r>
      <w:r w:rsidR="004C4C78">
        <w:rPr>
          <w:b/>
          <w:sz w:val="28"/>
        </w:rPr>
        <w:t xml:space="preserve"> 201</w:t>
      </w:r>
      <w:r w:rsidR="004C4C78" w:rsidRPr="003C44FC">
        <w:rPr>
          <w:b/>
          <w:sz w:val="28"/>
        </w:rPr>
        <w:t>3</w:t>
      </w:r>
      <w:r w:rsidR="004C4C78">
        <w:rPr>
          <w:b/>
          <w:sz w:val="28"/>
        </w:rPr>
        <w:t xml:space="preserve"> г. </w:t>
      </w:r>
    </w:p>
    <w:p w:rsidR="004C4C78" w:rsidRPr="00534BD7" w:rsidRDefault="004C4C78" w:rsidP="004C4C78">
      <w:pPr>
        <w:rPr>
          <w:sz w:val="16"/>
          <w:szCs w:val="16"/>
        </w:rPr>
      </w:pP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7"/>
        <w:gridCol w:w="6165"/>
        <w:gridCol w:w="6166"/>
      </w:tblGrid>
      <w:tr w:rsidR="00F74D70" w:rsidTr="006906CC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Default="00F74D70" w:rsidP="006906CC">
            <w:pPr>
              <w:ind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Pr="00AE30AD" w:rsidRDefault="00F74D70" w:rsidP="006906CC">
            <w:pPr>
              <w:jc w:val="center"/>
              <w:rPr>
                <w:b/>
                <w:sz w:val="20"/>
                <w:szCs w:val="20"/>
              </w:rPr>
            </w:pPr>
            <w:r w:rsidRPr="00AE30AD">
              <w:rPr>
                <w:b/>
                <w:sz w:val="20"/>
                <w:szCs w:val="20"/>
              </w:rPr>
              <w:t>Время проведения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Pr="000F2D06" w:rsidRDefault="00F74D70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Участники УТС - </w:t>
            </w:r>
            <w:proofErr w:type="spellStart"/>
            <w:r>
              <w:rPr>
                <w:b/>
                <w:bCs/>
              </w:rPr>
              <w:t>каб</w:t>
            </w:r>
            <w:proofErr w:type="spellEnd"/>
            <w:r>
              <w:rPr>
                <w:b/>
                <w:bCs/>
              </w:rPr>
              <w:t>. Информатики</w:t>
            </w:r>
          </w:p>
        </w:tc>
      </w:tr>
      <w:tr w:rsidR="004C4C78" w:rsidTr="006906CC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4C4C78" w:rsidRPr="0086472C" w:rsidRDefault="00F74D70" w:rsidP="00F74D7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16</w:t>
            </w:r>
            <w:r w:rsidR="004C4C78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>ДЕКАБРЯ</w:t>
            </w:r>
          </w:p>
        </w:tc>
      </w:tr>
      <w:tr w:rsidR="004C4C78" w:rsidTr="006906CC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4C4C78" w:rsidRDefault="004C4C78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4C4C78" w:rsidRDefault="004C4C78" w:rsidP="006906CC">
            <w:pPr>
              <w:jc w:val="center"/>
            </w:pPr>
            <w:r>
              <w:t xml:space="preserve"> (конференц-зал)</w:t>
            </w:r>
          </w:p>
        </w:tc>
      </w:tr>
      <w:tr w:rsidR="00867E86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67E86" w:rsidRDefault="00867E86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67E86" w:rsidRPr="00384AA3" w:rsidRDefault="00867E86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867E86" w:rsidRPr="00384AA3" w:rsidRDefault="00867E86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7E86" w:rsidRPr="001736FE" w:rsidRDefault="00867E86" w:rsidP="006906CC">
            <w:pPr>
              <w:jc w:val="center"/>
            </w:pPr>
            <w:r w:rsidRPr="00867E86">
              <w:rPr>
                <w:b/>
                <w:bCs/>
              </w:rPr>
              <w:t>Решение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региональных</w:t>
            </w:r>
            <w:r w:rsidRPr="00DF5790">
              <w:rPr>
                <w:b/>
                <w:bCs/>
              </w:rPr>
              <w:t xml:space="preserve"> олимпиад других регионов</w:t>
            </w:r>
          </w:p>
          <w:p w:rsidR="00DF5790" w:rsidRDefault="00DF5790" w:rsidP="00DF5790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867E86" w:rsidRPr="00E10ED3" w:rsidRDefault="00867E86" w:rsidP="006906CC">
            <w:pPr>
              <w:jc w:val="center"/>
              <w:rPr>
                <w:i/>
                <w:iCs/>
              </w:rPr>
            </w:pPr>
            <w:proofErr w:type="spellStart"/>
            <w:r w:rsidRPr="00E10ED3">
              <w:rPr>
                <w:i/>
                <w:iCs/>
              </w:rPr>
              <w:t>Казменко</w:t>
            </w:r>
            <w:proofErr w:type="spellEnd"/>
            <w:r w:rsidRPr="00E10ED3">
              <w:rPr>
                <w:i/>
                <w:iCs/>
              </w:rPr>
              <w:t xml:space="preserve"> Иван Сергеевич</w:t>
            </w:r>
          </w:p>
          <w:p w:rsidR="00867E86" w:rsidRPr="00E10ED3" w:rsidRDefault="00867E86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073C3C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Вычислительная геометрия</w:t>
            </w:r>
            <w:r w:rsidRPr="00A30150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чертёж и формулы. Скалярное произведение, угол. Ориентированная площадь. Площадь многоугольника.</w:t>
            </w:r>
          </w:p>
          <w:p w:rsidR="004C4C78" w:rsidRDefault="004C4C78" w:rsidP="006906C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Pr="009D4B0C" w:rsidRDefault="004C4C78" w:rsidP="006906CC">
            <w:pPr>
              <w:jc w:val="center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п</w:t>
            </w:r>
            <w:r w:rsidRPr="009D4B0C">
              <w:rPr>
                <w:iCs/>
                <w:sz w:val="20"/>
                <w:szCs w:val="20"/>
              </w:rPr>
              <w:t>реподаватель СПб ГЭТУ «ЛЭТИ»</w:t>
            </w:r>
          </w:p>
          <w:p w:rsidR="004C4C78" w:rsidRPr="00E10ED3" w:rsidRDefault="004C4C78" w:rsidP="006906CC">
            <w:pPr>
              <w:jc w:val="right"/>
              <w:rPr>
                <w:iCs/>
                <w:sz w:val="20"/>
                <w:szCs w:val="20"/>
              </w:rPr>
            </w:pPr>
            <w:r w:rsidRPr="002C296E">
              <w:rPr>
                <w:i/>
                <w:iCs/>
              </w:rPr>
              <w:t xml:space="preserve"> </w:t>
            </w: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FD03FD" w:rsidRDefault="004C4C78" w:rsidP="006906CC">
            <w:pPr>
              <w:jc w:val="center"/>
              <w:rPr>
                <w:bCs/>
              </w:rPr>
            </w:pPr>
            <w:r w:rsidRPr="00FD03FD">
              <w:rPr>
                <w:bCs/>
              </w:rPr>
              <w:t>Решение задач на тему</w:t>
            </w:r>
          </w:p>
          <w:p w:rsidR="004C4C78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«Алгоритмы на строках».</w:t>
            </w:r>
          </w:p>
          <w:p w:rsidR="004C4C78" w:rsidRDefault="004C4C78" w:rsidP="006906CC">
            <w:pPr>
              <w:jc w:val="center"/>
              <w:rPr>
                <w:i/>
                <w:iCs/>
              </w:rPr>
            </w:pPr>
            <w:proofErr w:type="spellStart"/>
            <w:r w:rsidRPr="00E10ED3">
              <w:rPr>
                <w:i/>
                <w:iCs/>
              </w:rPr>
              <w:t>Казменко</w:t>
            </w:r>
            <w:proofErr w:type="spellEnd"/>
            <w:r w:rsidRPr="00E10ED3">
              <w:rPr>
                <w:i/>
                <w:iCs/>
              </w:rPr>
              <w:t xml:space="preserve"> Иван Сергеевич</w:t>
            </w:r>
          </w:p>
          <w:p w:rsidR="004C4C78" w:rsidRPr="009D4B0C" w:rsidRDefault="004C4C78" w:rsidP="006906CC">
            <w:pPr>
              <w:jc w:val="center"/>
              <w:rPr>
                <w:i/>
                <w:iCs/>
                <w:sz w:val="20"/>
                <w:szCs w:val="20"/>
              </w:rPr>
            </w:pPr>
            <w:r w:rsidRPr="009D4B0C">
              <w:rPr>
                <w:sz w:val="20"/>
                <w:szCs w:val="20"/>
              </w:rPr>
              <w:t>аспирант мат.механического факультета СПб ГУ, педагог дополнительного образования ФМЛ №30</w:t>
            </w:r>
          </w:p>
          <w:p w:rsidR="004C4C78" w:rsidRPr="00E10ED3" w:rsidRDefault="004C4C78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15.45-</w:t>
            </w:r>
            <w:r w:rsidRPr="00384AA3">
              <w:rPr>
                <w:b/>
                <w:sz w:val="22"/>
                <w:szCs w:val="22"/>
              </w:rPr>
              <w:t>16.30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7345BE" w:rsidRDefault="004C4C78" w:rsidP="006906CC">
            <w:pPr>
              <w:jc w:val="right"/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7345BE" w:rsidRDefault="004C4C78" w:rsidP="006906CC">
            <w:pPr>
              <w:jc w:val="right"/>
              <w:rPr>
                <w:i/>
                <w:iCs/>
              </w:rPr>
            </w:pPr>
          </w:p>
        </w:tc>
      </w:tr>
      <w:tr w:rsidR="00E2514C" w:rsidTr="001A445D">
        <w:trPr>
          <w:cantSplit/>
          <w:trHeight w:val="864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2514C" w:rsidRDefault="00E2514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2514C" w:rsidRPr="007B2210" w:rsidRDefault="00E2514C" w:rsidP="006906C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E2514C" w:rsidRPr="007B2210" w:rsidRDefault="00E2514C" w:rsidP="006906C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14C" w:rsidRDefault="00E2514C" w:rsidP="006906CC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E2514C" w:rsidRPr="000A27F0" w:rsidRDefault="00E2514C" w:rsidP="00E2514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E2514C" w:rsidRPr="00E10ED3" w:rsidRDefault="00E2514C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F04230" w:rsidRDefault="00C41F47" w:rsidP="00C41F4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17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E0771D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0771D" w:rsidRDefault="00E0771D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71D" w:rsidRPr="00384AA3" w:rsidRDefault="00E0771D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E0771D" w:rsidRPr="00384AA3" w:rsidRDefault="00E0771D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771D" w:rsidRDefault="00E0771D" w:rsidP="006906CC">
            <w:pPr>
              <w:jc w:val="center"/>
              <w:rPr>
                <w:b/>
                <w:iCs/>
              </w:rPr>
            </w:pP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</w:p>
          <w:p w:rsidR="00E0771D" w:rsidRDefault="00E0771D" w:rsidP="006906C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E0771D" w:rsidRDefault="00E0771D" w:rsidP="006906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преподаватель кружка «обучения мастерству программирования» </w:t>
            </w:r>
          </w:p>
          <w:p w:rsidR="00E0771D" w:rsidRPr="00FD03FD" w:rsidRDefault="00E0771D" w:rsidP="006906C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sz w:val="20"/>
                <w:szCs w:val="20"/>
              </w:rPr>
              <w:t>мат.мех.факультета</w:t>
            </w:r>
            <w:proofErr w:type="spellEnd"/>
            <w:r>
              <w:rPr>
                <w:sz w:val="20"/>
                <w:szCs w:val="20"/>
              </w:rPr>
              <w:t xml:space="preserve"> СПб ГУ</w:t>
            </w:r>
          </w:p>
          <w:p w:rsidR="00E0771D" w:rsidRPr="004E7214" w:rsidRDefault="00E0771D" w:rsidP="006906CC">
            <w:pPr>
              <w:jc w:val="right"/>
              <w:rPr>
                <w:i/>
                <w:iCs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E0771D" w:rsidTr="006906CC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71D" w:rsidRDefault="00E0771D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71D" w:rsidRPr="00384AA3" w:rsidRDefault="00E0771D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E0771D" w:rsidRPr="00384AA3" w:rsidRDefault="00E0771D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0771D" w:rsidRPr="004E7214" w:rsidRDefault="00E0771D" w:rsidP="006906CC">
            <w:pPr>
              <w:jc w:val="center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FD03FD" w:rsidRDefault="004C4C78" w:rsidP="006906CC">
            <w:pPr>
              <w:jc w:val="right"/>
              <w:rPr>
                <w:b/>
                <w:iCs/>
              </w:rPr>
            </w:pP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FD03FD" w:rsidRDefault="004C4C78" w:rsidP="006906CC">
            <w:pPr>
              <w:jc w:val="center"/>
              <w:rPr>
                <w:iCs/>
              </w:rPr>
            </w:pPr>
            <w:r>
              <w:rPr>
                <w:iCs/>
              </w:rPr>
              <w:t>Решение задач на тему</w:t>
            </w:r>
          </w:p>
          <w:p w:rsidR="004C4C78" w:rsidRDefault="004C4C78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«</w:t>
            </w:r>
            <w:r w:rsidRPr="00E831E6">
              <w:rPr>
                <w:b/>
                <w:bCs/>
              </w:rPr>
              <w:t>Модификация на отрезке в дереве отрезков. Декартово дерево</w:t>
            </w:r>
            <w:r>
              <w:rPr>
                <w:b/>
                <w:iCs/>
              </w:rPr>
              <w:t>»</w:t>
            </w:r>
          </w:p>
          <w:p w:rsidR="004C4C78" w:rsidRPr="00FD03FD" w:rsidRDefault="004C4C78" w:rsidP="006906C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4C4C78" w:rsidRPr="00C83033" w:rsidRDefault="004C4C78" w:rsidP="006906CC">
            <w:pPr>
              <w:jc w:val="right"/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</w:pPr>
            <w:r>
              <w:t>Русский музей</w:t>
            </w:r>
          </w:p>
          <w:p w:rsidR="004C4C78" w:rsidRDefault="004C4C78" w:rsidP="006906CC">
            <w:pPr>
              <w:jc w:val="center"/>
              <w:rPr>
                <w:b/>
              </w:rPr>
            </w:pPr>
            <w:r>
              <w:rPr>
                <w:b/>
              </w:rPr>
              <w:t>Гербы городов Ленинградской области</w:t>
            </w:r>
          </w:p>
          <w:p w:rsidR="004C4C78" w:rsidRDefault="004C4C78" w:rsidP="006906CC">
            <w:pPr>
              <w:jc w:val="center"/>
            </w:pPr>
            <w:r>
              <w:t>Старший научный сотрудник Государственного Русского музея</w:t>
            </w:r>
          </w:p>
          <w:p w:rsidR="004C4C78" w:rsidRPr="00534BD7" w:rsidRDefault="004C4C78" w:rsidP="006906CC">
            <w:pPr>
              <w:jc w:val="center"/>
              <w:rPr>
                <w:i/>
              </w:rPr>
            </w:pPr>
            <w:proofErr w:type="spellStart"/>
            <w:r w:rsidRPr="00534BD7">
              <w:rPr>
                <w:i/>
              </w:rPr>
              <w:t>Елифеленко</w:t>
            </w:r>
            <w:proofErr w:type="spellEnd"/>
            <w:r w:rsidRPr="00534BD7">
              <w:rPr>
                <w:i/>
              </w:rPr>
              <w:t xml:space="preserve"> Елена Николаевна</w:t>
            </w:r>
          </w:p>
          <w:p w:rsidR="004C4C78" w:rsidRPr="00FD03FD" w:rsidRDefault="004C4C78" w:rsidP="006906CC">
            <w:pPr>
              <w:jc w:val="right"/>
              <w:rPr>
                <w:i/>
                <w:sz w:val="20"/>
                <w:szCs w:val="20"/>
              </w:rPr>
            </w:pPr>
            <w:proofErr w:type="spellStart"/>
            <w:r w:rsidRPr="00FD03FD">
              <w:rPr>
                <w:i/>
                <w:sz w:val="20"/>
                <w:szCs w:val="20"/>
              </w:rPr>
              <w:t>Конференц</w:t>
            </w:r>
            <w:proofErr w:type="spellEnd"/>
            <w:r w:rsidRPr="00FD03FD">
              <w:rPr>
                <w:i/>
                <w:sz w:val="20"/>
                <w:szCs w:val="20"/>
              </w:rPr>
              <w:t xml:space="preserve"> - зал</w:t>
            </w:r>
          </w:p>
        </w:tc>
      </w:tr>
      <w:tr w:rsidR="004C4C78" w:rsidTr="006906C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781DAE" w:rsidRDefault="00C41F47" w:rsidP="00C41F4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18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6906CC" w:rsidTr="006906CC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906CC" w:rsidRDefault="006906CC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CC" w:rsidRDefault="006906CC" w:rsidP="006906CC">
            <w:pPr>
              <w:jc w:val="center"/>
              <w:rPr>
                <w:b/>
                <w:sz w:val="22"/>
                <w:szCs w:val="22"/>
              </w:rPr>
            </w:pPr>
          </w:p>
          <w:p w:rsidR="006906CC" w:rsidRPr="00384AA3" w:rsidRDefault="006906C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906CC" w:rsidRPr="00384AA3" w:rsidRDefault="006906C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6CC" w:rsidRPr="003C0368" w:rsidRDefault="006906CC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0F4918"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рандомизированная</w:t>
            </w:r>
            <w:proofErr w:type="spellEnd"/>
            <w:r>
              <w:rPr>
                <w:b/>
                <w:bCs/>
              </w:rPr>
              <w:t xml:space="preserve"> куча, дерево двоичного поиска, декартово дерево по явному и неявному ключу</w:t>
            </w:r>
          </w:p>
          <w:p w:rsidR="006906CC" w:rsidRPr="00716D65" w:rsidRDefault="006906CC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6906CC" w:rsidRPr="009D4B0C" w:rsidRDefault="006906CC" w:rsidP="004B2E41">
            <w:pPr>
              <w:jc w:val="center"/>
              <w:rPr>
                <w:i/>
                <w:iCs/>
                <w:sz w:val="20"/>
                <w:szCs w:val="20"/>
              </w:rPr>
            </w:pPr>
            <w:r w:rsidRPr="009D4B0C">
              <w:rPr>
                <w:sz w:val="20"/>
                <w:szCs w:val="20"/>
              </w:rPr>
              <w:t>аспирант мат.механического факультета СПб ГУ, педагог дополнительного образования ФМЛ №30</w:t>
            </w:r>
          </w:p>
          <w:p w:rsidR="006906CC" w:rsidRPr="00716D65" w:rsidRDefault="006906CC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716D65">
              <w:rPr>
                <w:iCs/>
                <w:sz w:val="20"/>
                <w:szCs w:val="20"/>
              </w:rPr>
              <w:t>аб</w:t>
            </w:r>
            <w:proofErr w:type="spellEnd"/>
            <w:r w:rsidRPr="00716D65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  <w:bCs/>
              </w:rPr>
            </w:pPr>
          </w:p>
          <w:p w:rsidR="004C4C78" w:rsidRDefault="004C4C78" w:rsidP="006906CC">
            <w:pPr>
              <w:jc w:val="center"/>
              <w:rPr>
                <w:b/>
                <w:bCs/>
              </w:rPr>
            </w:pPr>
            <w:r w:rsidRPr="00F35EC1">
              <w:rPr>
                <w:bCs/>
              </w:rPr>
              <w:t>Решение задач на тему</w:t>
            </w:r>
            <w:r>
              <w:rPr>
                <w:bCs/>
              </w:rPr>
              <w:t xml:space="preserve"> </w:t>
            </w:r>
            <w:r w:rsidRPr="00834D0A">
              <w:rPr>
                <w:b/>
                <w:bCs/>
              </w:rPr>
              <w:t>«Язык C++»</w:t>
            </w:r>
            <w:r w:rsidRPr="00834D0A">
              <w:rPr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</w:p>
          <w:p w:rsidR="00A859E5" w:rsidRDefault="004C4C78" w:rsidP="006906CC">
            <w:pPr>
              <w:jc w:val="center"/>
              <w:rPr>
                <w:bCs/>
              </w:rPr>
            </w:pPr>
            <w:r>
              <w:rPr>
                <w:bCs/>
              </w:rPr>
              <w:t>Лекция и решение задач на тему</w:t>
            </w:r>
          </w:p>
          <w:p w:rsidR="004C4C78" w:rsidRDefault="004C4C78" w:rsidP="006906CC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  <w:r>
              <w:rPr>
                <w:b/>
                <w:bCs/>
              </w:rPr>
              <w:t>«Алгоритмы на графах»</w:t>
            </w:r>
          </w:p>
          <w:p w:rsidR="004C4C78" w:rsidRPr="000A27F0" w:rsidRDefault="004C4C78" w:rsidP="006906C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Default="004C4C78" w:rsidP="006906C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  <w:iCs/>
              </w:rPr>
            </w:pPr>
          </w:p>
          <w:p w:rsidR="004C4C78" w:rsidRDefault="004C4C78" w:rsidP="006906CC">
            <w:pPr>
              <w:jc w:val="center"/>
              <w:rPr>
                <w:b/>
                <w:iCs/>
              </w:rPr>
            </w:pPr>
          </w:p>
          <w:p w:rsidR="004C4C78" w:rsidRDefault="004C4C78" w:rsidP="006906CC">
            <w:pPr>
              <w:jc w:val="center"/>
              <w:rPr>
                <w:b/>
                <w:iCs/>
              </w:rPr>
            </w:pPr>
            <w:r w:rsidRPr="00F35EC1">
              <w:rPr>
                <w:iCs/>
              </w:rPr>
              <w:t>Решение задач на тему</w:t>
            </w:r>
            <w:r>
              <w:rPr>
                <w:b/>
                <w:iCs/>
              </w:rPr>
              <w:t xml:space="preserve"> «</w:t>
            </w:r>
            <w:r w:rsidRPr="000F4918">
              <w:rPr>
                <w:b/>
                <w:bCs/>
              </w:rPr>
              <w:t>деревья</w:t>
            </w:r>
            <w:r>
              <w:rPr>
                <w:b/>
                <w:iCs/>
              </w:rPr>
              <w:t>»</w:t>
            </w:r>
            <w:bookmarkStart w:id="0" w:name="_GoBack"/>
            <w:bookmarkEnd w:id="0"/>
          </w:p>
          <w:p w:rsidR="004C4C78" w:rsidRPr="00716D65" w:rsidRDefault="004C4C78" w:rsidP="006906C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Гинзбург Наталья Александровна</w:t>
            </w:r>
          </w:p>
          <w:p w:rsidR="004C4C78" w:rsidRDefault="004C4C78" w:rsidP="006906CC">
            <w:pPr>
              <w:jc w:val="right"/>
              <w:rPr>
                <w:i/>
                <w:iCs/>
              </w:rPr>
            </w:pPr>
          </w:p>
          <w:p w:rsidR="00522521" w:rsidRDefault="00522521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C27D32" w:rsidRDefault="004C4C78" w:rsidP="006906CC">
            <w:pPr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834D0A">
              <w:rPr>
                <w:iCs/>
                <w:sz w:val="20"/>
                <w:szCs w:val="20"/>
              </w:rPr>
              <w:t>аб</w:t>
            </w:r>
            <w:proofErr w:type="spellEnd"/>
            <w:r w:rsidRPr="00834D0A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C27D32" w:rsidRDefault="004C4C78" w:rsidP="006906CC">
            <w:pPr>
              <w:jc w:val="center"/>
            </w:pPr>
          </w:p>
        </w:tc>
        <w:tc>
          <w:tcPr>
            <w:tcW w:w="61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C27D32" w:rsidRDefault="004C4C78" w:rsidP="006906CC">
            <w:pPr>
              <w:jc w:val="center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A42C8B" w:rsidRDefault="004C4C78" w:rsidP="006906CC">
            <w:pPr>
              <w:jc w:val="center"/>
              <w:rPr>
                <w:iCs/>
              </w:rPr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546D53" w:rsidRDefault="004C4C78" w:rsidP="006906C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4C78" w:rsidTr="006906CC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Default="00C41F47" w:rsidP="006906CC">
            <w:pPr>
              <w:jc w:val="center"/>
              <w:rPr>
                <w:b/>
              </w:rPr>
            </w:pPr>
            <w:r>
              <w:rPr>
                <w:b/>
                <w:i/>
              </w:rPr>
              <w:t>19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C4C78" w:rsidRDefault="004C4C78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1736FE" w:rsidRDefault="004C4C78" w:rsidP="006906CC">
            <w:pPr>
              <w:jc w:val="center"/>
            </w:pPr>
            <w:r>
              <w:rPr>
                <w:b/>
                <w:bCs/>
              </w:rPr>
              <w:t>Введение в C/C++</w:t>
            </w:r>
            <w:r w:rsidRPr="00DB3FB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 xml:space="preserve">Классы. </w:t>
            </w: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>
              <w:rPr>
                <w:b/>
                <w:bCs/>
              </w:rPr>
              <w:t>.</w:t>
            </w:r>
          </w:p>
          <w:p w:rsidR="004C4C78" w:rsidRPr="00FD03FD" w:rsidRDefault="004C4C78" w:rsidP="006906CC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4C4C78" w:rsidRPr="00AA1D06" w:rsidRDefault="004C4C78" w:rsidP="006906CC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0F4918">
              <w:rPr>
                <w:b/>
                <w:bCs/>
              </w:rPr>
              <w:t xml:space="preserve">: 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</w:rPr>
              <w:t>.</w:t>
            </w:r>
          </w:p>
          <w:p w:rsidR="004C4C78" w:rsidRDefault="004C4C78" w:rsidP="006906CC">
            <w:pPr>
              <w:jc w:val="center"/>
              <w:rPr>
                <w:bCs/>
                <w:i/>
                <w:sz w:val="20"/>
                <w:szCs w:val="20"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4C4C78" w:rsidRPr="00937378" w:rsidRDefault="004C4C78" w:rsidP="006906CC">
            <w:pPr>
              <w:jc w:val="right"/>
              <w:rPr>
                <w:bCs/>
                <w:sz w:val="20"/>
                <w:szCs w:val="20"/>
              </w:rPr>
            </w:pPr>
            <w:proofErr w:type="spellStart"/>
            <w:r w:rsidRPr="00937378">
              <w:rPr>
                <w:bCs/>
                <w:sz w:val="20"/>
                <w:szCs w:val="20"/>
              </w:rPr>
              <w:t>Каб</w:t>
            </w:r>
            <w:proofErr w:type="spellEnd"/>
            <w:r w:rsidRPr="00937378">
              <w:rPr>
                <w:bCs/>
                <w:sz w:val="20"/>
                <w:szCs w:val="20"/>
              </w:rPr>
              <w:t>.</w:t>
            </w:r>
            <w:r>
              <w:rPr>
                <w:bCs/>
                <w:sz w:val="20"/>
                <w:szCs w:val="20"/>
              </w:rPr>
              <w:t xml:space="preserve"> И</w:t>
            </w:r>
            <w:r w:rsidRPr="00937378">
              <w:rPr>
                <w:bCs/>
                <w:sz w:val="20"/>
                <w:szCs w:val="20"/>
              </w:rPr>
              <w:t>нформатики</w:t>
            </w: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  <w:bCs/>
              </w:rPr>
            </w:pPr>
            <w:r w:rsidRPr="00F35EC1">
              <w:rPr>
                <w:bCs/>
              </w:rPr>
              <w:t>Решение задач на тему</w:t>
            </w:r>
            <w:r>
              <w:rPr>
                <w:b/>
                <w:bCs/>
              </w:rPr>
              <w:t xml:space="preserve"> </w:t>
            </w:r>
          </w:p>
          <w:p w:rsidR="004C4C78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2E4D6C">
              <w:rPr>
                <w:b/>
                <w:bCs/>
              </w:rPr>
              <w:t>Графы</w:t>
            </w:r>
            <w:r>
              <w:rPr>
                <w:b/>
                <w:bCs/>
              </w:rPr>
              <w:t>»</w:t>
            </w:r>
          </w:p>
          <w:p w:rsidR="004C4C78" w:rsidRPr="000A27F0" w:rsidRDefault="004C4C78" w:rsidP="006906CC">
            <w:pPr>
              <w:jc w:val="center"/>
              <w:rPr>
                <w:i/>
                <w:iCs/>
              </w:rPr>
            </w:pPr>
            <w:proofErr w:type="spellStart"/>
            <w:r w:rsidRPr="000A27F0">
              <w:rPr>
                <w:i/>
                <w:iCs/>
              </w:rPr>
              <w:t>Степулёнок</w:t>
            </w:r>
            <w:proofErr w:type="spellEnd"/>
            <w:r w:rsidRPr="000A27F0">
              <w:rPr>
                <w:i/>
                <w:iCs/>
              </w:rPr>
              <w:t xml:space="preserve"> Денис Олегович</w:t>
            </w:r>
          </w:p>
          <w:p w:rsidR="004C4C78" w:rsidRDefault="004C4C78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6906CC">
            <w:pPr>
              <w:jc w:val="right"/>
              <w:rPr>
                <w:b/>
                <w:bCs/>
              </w:rPr>
            </w:pPr>
            <w:r>
              <w:rPr>
                <w:iCs/>
                <w:sz w:val="20"/>
                <w:szCs w:val="20"/>
              </w:rPr>
              <w:t>а</w:t>
            </w:r>
            <w:r w:rsidRPr="00E10ED3">
              <w:rPr>
                <w:iCs/>
                <w:sz w:val="20"/>
                <w:szCs w:val="20"/>
              </w:rPr>
              <w:t>уд. №3</w:t>
            </w:r>
          </w:p>
        </w:tc>
        <w:tc>
          <w:tcPr>
            <w:tcW w:w="61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</w:rPr>
            </w:pPr>
            <w:r w:rsidRPr="00DB3FBC">
              <w:t>Р</w:t>
            </w:r>
            <w:r>
              <w:t>ешение</w:t>
            </w:r>
            <w:r w:rsidRPr="00DB3FBC">
              <w:t xml:space="preserve"> задач на тему</w:t>
            </w:r>
            <w:r>
              <w:rPr>
                <w:b/>
              </w:rPr>
              <w:t xml:space="preserve"> </w:t>
            </w:r>
          </w:p>
          <w:p w:rsidR="004C4C78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>
              <w:rPr>
                <w:b/>
                <w:bCs/>
                <w:sz w:val="22"/>
                <w:szCs w:val="22"/>
              </w:rPr>
              <w:t>Дерево отрезков</w:t>
            </w:r>
            <w:r>
              <w:rPr>
                <w:b/>
                <w:bCs/>
              </w:rPr>
              <w:t>»</w:t>
            </w:r>
          </w:p>
          <w:p w:rsidR="004C4C78" w:rsidRPr="00935F47" w:rsidRDefault="004C4C78" w:rsidP="006906CC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4C4C78" w:rsidRDefault="004C4C78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4C4C78" w:rsidRPr="00AF5DBE" w:rsidRDefault="004C4C78" w:rsidP="006906CC">
            <w:pPr>
              <w:jc w:val="right"/>
              <w:rPr>
                <w:b/>
                <w:b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AF5DBE" w:rsidRDefault="004C4C78" w:rsidP="006906CC">
            <w:pPr>
              <w:jc w:val="right"/>
            </w:pPr>
          </w:p>
        </w:tc>
        <w:tc>
          <w:tcPr>
            <w:tcW w:w="61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AF5DBE" w:rsidRDefault="004C4C78" w:rsidP="006906CC">
            <w:pPr>
              <w:jc w:val="right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ВИДЕОКОНФЕРЕНЦИЯ</w:t>
            </w:r>
          </w:p>
          <w:p w:rsidR="004C4C78" w:rsidRDefault="004C4C78" w:rsidP="006906C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bCs/>
              </w:rPr>
              <w:t>«</w:t>
            </w:r>
            <w:r>
              <w:rPr>
                <w:b/>
              </w:rPr>
              <w:t>Геномный браузер</w:t>
            </w:r>
            <w:r>
              <w:rPr>
                <w:b/>
                <w:bCs/>
              </w:rPr>
              <w:t>»</w:t>
            </w:r>
          </w:p>
          <w:p w:rsidR="004C4C78" w:rsidRDefault="004C4C78" w:rsidP="006906CC">
            <w:pPr>
              <w:tabs>
                <w:tab w:val="left" w:pos="360"/>
              </w:tabs>
              <w:jc w:val="center"/>
            </w:pPr>
            <w:r>
              <w:t xml:space="preserve"> Симонов Сергей Александрович, к.ф.-м.н., г</w:t>
            </w:r>
            <w:r w:rsidRPr="00BF008C">
              <w:t xml:space="preserve">лавный специалист Центра геномной </w:t>
            </w:r>
            <w:proofErr w:type="spellStart"/>
            <w:r w:rsidRPr="00BF008C">
              <w:t>биоинформатики</w:t>
            </w:r>
            <w:proofErr w:type="spellEnd"/>
            <w:r w:rsidRPr="00BF008C">
              <w:t xml:space="preserve"> им. </w:t>
            </w:r>
            <w:proofErr w:type="spellStart"/>
            <w:r w:rsidRPr="00BF008C">
              <w:t>Ф.Г.Добржанского</w:t>
            </w:r>
            <w:proofErr w:type="spellEnd"/>
            <w:r w:rsidRPr="00BF008C">
              <w:t xml:space="preserve"> (Санкт-Петербургский Государственный Университет)</w:t>
            </w:r>
          </w:p>
          <w:p w:rsidR="004C4C78" w:rsidRDefault="004C4C78" w:rsidP="006906CC">
            <w:pPr>
              <w:tabs>
                <w:tab w:val="left" w:pos="360"/>
              </w:tabs>
              <w:jc w:val="center"/>
            </w:pPr>
          </w:p>
          <w:p w:rsidR="004C4C78" w:rsidRPr="00AF5DBE" w:rsidRDefault="004C4C78" w:rsidP="006906CC">
            <w:pPr>
              <w:tabs>
                <w:tab w:val="left" w:pos="360"/>
              </w:tabs>
              <w:jc w:val="right"/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4C4C78">
      <w:r>
        <w:br w:type="page"/>
      </w: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7"/>
        <w:gridCol w:w="12331"/>
      </w:tblGrid>
      <w:tr w:rsidR="004C4C78" w:rsidTr="004C4C78">
        <w:trPr>
          <w:cantSplit/>
          <w:trHeight w:val="387"/>
        </w:trPr>
        <w:tc>
          <w:tcPr>
            <w:tcW w:w="147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Pr="00212179" w:rsidRDefault="00C41F47" w:rsidP="006906C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20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A6B4F" w:rsidRDefault="009A6B4F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Default="009A6B4F" w:rsidP="006906CC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iCs/>
              </w:rPr>
              <w:t>.</w:t>
            </w:r>
          </w:p>
          <w:p w:rsidR="009A6B4F" w:rsidRPr="00716D65" w:rsidRDefault="009A6B4F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9A6B4F" w:rsidRPr="0036360D" w:rsidRDefault="009A6B4F" w:rsidP="006906CC">
            <w:pPr>
              <w:jc w:val="right"/>
              <w:rPr>
                <w:bCs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Default="009A6B4F" w:rsidP="006906CC">
            <w:pPr>
              <w:jc w:val="center"/>
              <w:rPr>
                <w:b/>
              </w:rPr>
            </w:pPr>
            <w:r w:rsidRPr="00DB3FBC">
              <w:t>Решение задач на тему</w:t>
            </w:r>
            <w:r>
              <w:rPr>
                <w:b/>
              </w:rPr>
              <w:t xml:space="preserve"> </w:t>
            </w:r>
          </w:p>
          <w:p w:rsidR="009A6B4F" w:rsidRDefault="009A6B4F" w:rsidP="006906CC">
            <w:pPr>
              <w:jc w:val="center"/>
              <w:rPr>
                <w:b/>
                <w:iCs/>
              </w:rPr>
            </w:pP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bCs/>
                <w:sz w:val="22"/>
                <w:szCs w:val="22"/>
              </w:rPr>
              <w:t>»</w:t>
            </w:r>
            <w:r>
              <w:rPr>
                <w:b/>
                <w:iCs/>
              </w:rPr>
              <w:t>.</w:t>
            </w:r>
          </w:p>
          <w:p w:rsidR="009A6B4F" w:rsidRPr="00716D65" w:rsidRDefault="009A6B4F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9A6B4F" w:rsidRDefault="009A6B4F" w:rsidP="006906CC">
            <w:pPr>
              <w:jc w:val="center"/>
              <w:rPr>
                <w:bCs/>
                <w:i/>
              </w:rPr>
            </w:pPr>
          </w:p>
          <w:p w:rsidR="009A6B4F" w:rsidRPr="001B4AFE" w:rsidRDefault="009A6B4F" w:rsidP="006906CC">
            <w:pPr>
              <w:jc w:val="right"/>
              <w:rPr>
                <w:i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Pr="00212179" w:rsidRDefault="009A6B4F" w:rsidP="006906C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A6B4F" w:rsidRDefault="009A6B4F" w:rsidP="006906CC">
            <w:pPr>
              <w:jc w:val="center"/>
              <w:rPr>
                <w:b/>
              </w:rPr>
            </w:pPr>
            <w:r w:rsidRPr="00DB3FBC">
              <w:t>Решение задач на тему</w:t>
            </w:r>
            <w:r>
              <w:rPr>
                <w:b/>
              </w:rPr>
              <w:t xml:space="preserve"> </w:t>
            </w:r>
          </w:p>
          <w:p w:rsidR="009A6B4F" w:rsidRDefault="009A6B4F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«</w:t>
            </w:r>
            <w:r>
              <w:rPr>
                <w:b/>
                <w:bCs/>
              </w:rPr>
              <w:t>Целочисленная арифметика, простые числа</w:t>
            </w:r>
            <w:r>
              <w:rPr>
                <w:b/>
                <w:bCs/>
                <w:sz w:val="22"/>
                <w:szCs w:val="22"/>
              </w:rPr>
              <w:t>»</w:t>
            </w:r>
          </w:p>
          <w:p w:rsidR="009A6B4F" w:rsidRPr="00716D65" w:rsidRDefault="009A6B4F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9A6B4F" w:rsidRDefault="009A6B4F" w:rsidP="006906CC">
            <w:pPr>
              <w:jc w:val="right"/>
              <w:rPr>
                <w:bCs/>
                <w:i/>
                <w:sz w:val="20"/>
                <w:szCs w:val="20"/>
              </w:rPr>
            </w:pPr>
          </w:p>
          <w:p w:rsidR="009A6B4F" w:rsidRPr="00AF5DBE" w:rsidRDefault="009A6B4F" w:rsidP="006906C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29"/>
        </w:trPr>
        <w:tc>
          <w:tcPr>
            <w:tcW w:w="147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Default="00C41F47" w:rsidP="006906CC">
            <w:pPr>
              <w:jc w:val="center"/>
              <w:rPr>
                <w:b/>
              </w:rPr>
            </w:pPr>
            <w:r>
              <w:rPr>
                <w:b/>
                <w:i/>
              </w:rPr>
              <w:t>21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A6B4F" w:rsidRDefault="009A6B4F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Default="009A6B4F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(небольшой </w:t>
            </w:r>
            <w:proofErr w:type="spellStart"/>
            <w:r>
              <w:rPr>
                <w:b/>
                <w:iCs/>
              </w:rPr>
              <w:t>контест</w:t>
            </w:r>
            <w:proofErr w:type="spellEnd"/>
            <w:r>
              <w:rPr>
                <w:b/>
                <w:iCs/>
              </w:rPr>
              <w:t>) – решение задач</w:t>
            </w:r>
          </w:p>
          <w:p w:rsidR="009A6B4F" w:rsidRPr="000A27F0" w:rsidRDefault="009A6B4F" w:rsidP="006906C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</w:t>
            </w:r>
          </w:p>
          <w:p w:rsidR="009A6B4F" w:rsidRDefault="009A6B4F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9A6B4F" w:rsidRPr="00E0582D" w:rsidRDefault="009A6B4F" w:rsidP="006906C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10.40-11.25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11.25-12.10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Pr="00212179" w:rsidRDefault="009A6B4F" w:rsidP="006906C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  <w:bCs/>
              </w:rPr>
            </w:pPr>
          </w:p>
          <w:p w:rsidR="004C4C78" w:rsidRPr="005D0E7A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Подведение итогов сессии</w:t>
            </w:r>
          </w:p>
          <w:p w:rsidR="004C4C78" w:rsidRPr="00DB144B" w:rsidRDefault="004C4C78" w:rsidP="006906C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Алексеевич,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Степулёнок</w:t>
            </w:r>
            <w:proofErr w:type="spellEnd"/>
            <w:r>
              <w:rPr>
                <w:i/>
                <w:iCs/>
              </w:rPr>
              <w:t xml:space="preserve"> Денис Олегович</w:t>
            </w:r>
          </w:p>
          <w:p w:rsidR="004C4C78" w:rsidRPr="0098286D" w:rsidRDefault="004C4C78" w:rsidP="006906CC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 w:rsidP="00522341"/>
    <w:sectPr w:rsidR="004C4C78" w:rsidSect="006906CC">
      <w:pgSz w:w="15840" w:h="12240" w:orient="landscape"/>
      <w:pgMar w:top="709" w:right="1134" w:bottom="426" w:left="1134" w:header="720" w:footer="72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proofState w:spelling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4918"/>
    <w:rsid w:val="000F6828"/>
    <w:rsid w:val="00114CCD"/>
    <w:rsid w:val="00121C2C"/>
    <w:rsid w:val="00136781"/>
    <w:rsid w:val="00136DF5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04E"/>
    <w:rsid w:val="00203FB6"/>
    <w:rsid w:val="00205567"/>
    <w:rsid w:val="0022760B"/>
    <w:rsid w:val="002356A6"/>
    <w:rsid w:val="0024071C"/>
    <w:rsid w:val="00243F8E"/>
    <w:rsid w:val="002516D6"/>
    <w:rsid w:val="002622A3"/>
    <w:rsid w:val="00292620"/>
    <w:rsid w:val="0029667A"/>
    <w:rsid w:val="002C232F"/>
    <w:rsid w:val="002C296E"/>
    <w:rsid w:val="002E4D6C"/>
    <w:rsid w:val="002F5FAE"/>
    <w:rsid w:val="00327D2F"/>
    <w:rsid w:val="00384AA3"/>
    <w:rsid w:val="00385852"/>
    <w:rsid w:val="00391CDB"/>
    <w:rsid w:val="003B60ED"/>
    <w:rsid w:val="003C0368"/>
    <w:rsid w:val="003F5CCB"/>
    <w:rsid w:val="00412D98"/>
    <w:rsid w:val="00421918"/>
    <w:rsid w:val="00454143"/>
    <w:rsid w:val="00454CB2"/>
    <w:rsid w:val="004B0515"/>
    <w:rsid w:val="004B2E41"/>
    <w:rsid w:val="004B306D"/>
    <w:rsid w:val="004B43D6"/>
    <w:rsid w:val="004C250E"/>
    <w:rsid w:val="004C363A"/>
    <w:rsid w:val="004C4C78"/>
    <w:rsid w:val="004E1881"/>
    <w:rsid w:val="004E2DD5"/>
    <w:rsid w:val="004E7214"/>
    <w:rsid w:val="005034B6"/>
    <w:rsid w:val="00505294"/>
    <w:rsid w:val="00522341"/>
    <w:rsid w:val="00522521"/>
    <w:rsid w:val="00537C37"/>
    <w:rsid w:val="00546D53"/>
    <w:rsid w:val="00561443"/>
    <w:rsid w:val="005663E2"/>
    <w:rsid w:val="00573498"/>
    <w:rsid w:val="00583593"/>
    <w:rsid w:val="00593B1D"/>
    <w:rsid w:val="00593CF0"/>
    <w:rsid w:val="005A7745"/>
    <w:rsid w:val="005B7638"/>
    <w:rsid w:val="005D06D4"/>
    <w:rsid w:val="005D0B8C"/>
    <w:rsid w:val="005D0E7A"/>
    <w:rsid w:val="00604E92"/>
    <w:rsid w:val="00645B80"/>
    <w:rsid w:val="00647A4D"/>
    <w:rsid w:val="00661047"/>
    <w:rsid w:val="00662536"/>
    <w:rsid w:val="00677886"/>
    <w:rsid w:val="006906CC"/>
    <w:rsid w:val="006961F3"/>
    <w:rsid w:val="006B4119"/>
    <w:rsid w:val="006C28E8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92B82"/>
    <w:rsid w:val="007A0A3E"/>
    <w:rsid w:val="007A5894"/>
    <w:rsid w:val="007B2210"/>
    <w:rsid w:val="007C177F"/>
    <w:rsid w:val="007D0F82"/>
    <w:rsid w:val="007D1CF9"/>
    <w:rsid w:val="00802AF0"/>
    <w:rsid w:val="00806B4E"/>
    <w:rsid w:val="00816AED"/>
    <w:rsid w:val="0082371F"/>
    <w:rsid w:val="00831F02"/>
    <w:rsid w:val="00835CE0"/>
    <w:rsid w:val="00837626"/>
    <w:rsid w:val="00847219"/>
    <w:rsid w:val="008551F5"/>
    <w:rsid w:val="00860413"/>
    <w:rsid w:val="0086472C"/>
    <w:rsid w:val="00867E86"/>
    <w:rsid w:val="008775CB"/>
    <w:rsid w:val="008B151E"/>
    <w:rsid w:val="008B224B"/>
    <w:rsid w:val="008C3513"/>
    <w:rsid w:val="008F3C78"/>
    <w:rsid w:val="00914D97"/>
    <w:rsid w:val="009202AB"/>
    <w:rsid w:val="00922A76"/>
    <w:rsid w:val="009333FB"/>
    <w:rsid w:val="00954230"/>
    <w:rsid w:val="00966066"/>
    <w:rsid w:val="00971774"/>
    <w:rsid w:val="0098691D"/>
    <w:rsid w:val="009A4C94"/>
    <w:rsid w:val="009A6B4F"/>
    <w:rsid w:val="009E4755"/>
    <w:rsid w:val="00A01271"/>
    <w:rsid w:val="00A02215"/>
    <w:rsid w:val="00A42C8B"/>
    <w:rsid w:val="00A51EAD"/>
    <w:rsid w:val="00A52146"/>
    <w:rsid w:val="00A70824"/>
    <w:rsid w:val="00A7783E"/>
    <w:rsid w:val="00A828CD"/>
    <w:rsid w:val="00A859E5"/>
    <w:rsid w:val="00AA50CB"/>
    <w:rsid w:val="00AF5DB2"/>
    <w:rsid w:val="00AF5DBE"/>
    <w:rsid w:val="00B06D35"/>
    <w:rsid w:val="00B20BC9"/>
    <w:rsid w:val="00B77CA9"/>
    <w:rsid w:val="00B82B36"/>
    <w:rsid w:val="00BC0C51"/>
    <w:rsid w:val="00BC424D"/>
    <w:rsid w:val="00BD5D91"/>
    <w:rsid w:val="00BD695F"/>
    <w:rsid w:val="00BF008C"/>
    <w:rsid w:val="00BF6FAD"/>
    <w:rsid w:val="00C15576"/>
    <w:rsid w:val="00C17858"/>
    <w:rsid w:val="00C27D32"/>
    <w:rsid w:val="00C41F47"/>
    <w:rsid w:val="00C65575"/>
    <w:rsid w:val="00C849F1"/>
    <w:rsid w:val="00C85E68"/>
    <w:rsid w:val="00CB62DA"/>
    <w:rsid w:val="00CB77B2"/>
    <w:rsid w:val="00CC5CF0"/>
    <w:rsid w:val="00CC5E4B"/>
    <w:rsid w:val="00CD0EF7"/>
    <w:rsid w:val="00CE0442"/>
    <w:rsid w:val="00CF0BF8"/>
    <w:rsid w:val="00CF4005"/>
    <w:rsid w:val="00CF7538"/>
    <w:rsid w:val="00D30BF2"/>
    <w:rsid w:val="00D31168"/>
    <w:rsid w:val="00D37F13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DF5790"/>
    <w:rsid w:val="00E0582D"/>
    <w:rsid w:val="00E0771D"/>
    <w:rsid w:val="00E2514C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A4E40"/>
    <w:rsid w:val="00EC021E"/>
    <w:rsid w:val="00EE22B5"/>
    <w:rsid w:val="00EE2F77"/>
    <w:rsid w:val="00EF290F"/>
    <w:rsid w:val="00F04230"/>
    <w:rsid w:val="00F613EE"/>
    <w:rsid w:val="00F65B09"/>
    <w:rsid w:val="00F74B74"/>
    <w:rsid w:val="00F74D70"/>
    <w:rsid w:val="00FA0FB4"/>
    <w:rsid w:val="00FC1A3C"/>
    <w:rsid w:val="00FC4F41"/>
    <w:rsid w:val="00FC5D52"/>
    <w:rsid w:val="00FC712A"/>
    <w:rsid w:val="00FF2617"/>
    <w:rsid w:val="00FF4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/>
      <w:sz w:val="16"/>
      <w:szCs w:val="16"/>
      <w:lang/>
    </w:rPr>
  </w:style>
  <w:style w:type="character" w:customStyle="1" w:styleId="a4">
    <w:name w:val="Текст выноски Знак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2912</TotalTime>
  <Pages>3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3985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Денис Степулёнок</cp:lastModifiedBy>
  <cp:revision>62</cp:revision>
  <cp:lastPrinted>2013-11-06T09:58:00Z</cp:lastPrinted>
  <dcterms:created xsi:type="dcterms:W3CDTF">2013-11-02T08:19:00Z</dcterms:created>
  <dcterms:modified xsi:type="dcterms:W3CDTF">2013-12-15T10:54:00Z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